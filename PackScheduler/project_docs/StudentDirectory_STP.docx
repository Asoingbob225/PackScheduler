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yellow"/>
          <w:rtl w:val="0"/>
        </w:rPr>
        <w:t xml:space="preserve">***If you are last to add system test cases make sure it gets added to the eclipse project docs and pushed to github***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785"/>
        <w:gridCol w:w="3255"/>
        <w:gridCol w:w="3240"/>
        <w:tblGridChange w:id="0">
          <w:tblGrid>
            <w:gridCol w:w="1680"/>
            <w:gridCol w:w="4785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Open PackScheduler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StudentDirectoryPanel as Java Application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window opens with four sections: Directory Buttons, Student Directory, Student Controls, Student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PackScheduler window opens with four sections: Directory Buttons, Student Directory, Student Controls, Student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Load Invalid File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UC3 </w:t>
            </w:r>
            <w:r w:rsidDel="00000000" w:rsidR="00000000" w:rsidRPr="00000000">
              <w:rPr>
                <w:rtl w:val="0"/>
              </w:rPr>
              <w:t xml:space="preserve">Alternative Flow: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Test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FileChooser dialog, type “file.txt” (non-existent in path) in File Name field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OK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FileChooser Dialog opens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Dialog opens with message: “Unable to read file ${repo path}\PackScheduler\file.txt”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Clicking OK causes return to Student Directory, which has no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FileChooser window opens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file.txt opens error message with “Unable to read file …\PackScheduler\file.txt”,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Clicking OK closes message and returns to unchanged PackScheduler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Invalid Records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UC3 </w:t>
            </w:r>
            <w:r w:rsidDel="00000000" w:rsidR="00000000" w:rsidRPr="00000000">
              <w:rPr>
                <w:rtl w:val="0"/>
              </w:rPr>
              <w:t xml:space="preserve">Ignore invalid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Test 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FileChooser dialog, type “test-files/invalid_student_records.txt” in File Name field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FileChooser Dialog opens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Clicking select causes return to Student Directory, which has no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FileChooser window opens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test-files/invalid_student_records.txt closes FileChooser and returns to unchanged PackScheduler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Load Student Directory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and display valid records as they are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FileChooser Dialog opens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Clicking select causes return to Student Directory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Directory has 10 records (in order):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First Name,Last Name,Student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Zahir,King,zking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Griffith,Stone,gstone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FileChooser window opens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test-files/student_records.txt closes FileChooser and returns to PackScheduler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Directory section now has 10 students (first names correspond with expected last names and ids):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Lane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5:AddValidStudent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UC5 - adding a valid student to the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valid student informations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Ex. “first”, “last”, “flast”,”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  <w:t xml:space="preserve">”, “pw”, “15”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7.Click Add Student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student should be added to 8th place of the student directory list with the valid first and last name and 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Directory section now has 11 students (first names correspond with expected last names and ids):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Lane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6:AddStudentInvalidEmail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UC5 Adding a student with invalid info in the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invalid student informations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Ex. “first”, “last”, “flast”,”email.bademail”, “pw”, “15”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stating “Invalid email” pops up and a new student is not added to the bottom of the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appears saying “Invalid email” and no new students were added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7:AddingDuplicateStudent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UC5 Duplicate students can't be in the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valid student informations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Ex. “first”, “last”, “flast”,”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  <w:t xml:space="preserve">”, “pw”, “15”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student with identical ids are attempted to be added a pop up should appear “Student already in system.”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appears saying “Student already in system” and no duplicate students appear in the student directory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8:RemovingStudent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UC6 Removing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5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valid student informations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Ex. “first”, “last”, “flast”,”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  <w:t xml:space="preserve">”, “pw”, “15”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student that was just added in the student directory table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Remove Student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directory should no longer include the removed student but should still have the original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Directory has 10 records (in order):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First Name,Last Name,Student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Zahir,King,zking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Griffith,Stone,gstone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Directory has the original 10 records (in order):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First Name,Last Name,Student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Lane,Berg,lberg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Zahir,King,zking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Griffith,Stone,gstone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9:RemoveStudentNothingSelected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UC6 remove student only functions if a student is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FileChooser dialog, type “test-files/student_records.txt” in File Name field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sure nothing is selected in the student Directory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Remove Student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pop up appears stating “No student selected.”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 no students were added or removed from the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has following students (first names correspond with expected last names and ids):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up message saying ““No student selected.”and the student directory table did not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SaveStudentDirectory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valid list of students can be saved to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5 passes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steps from Test 5 to add a student to the directory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Save Student Directory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test-files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file as actual_student_records.txt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the test-files folder in your file system and open actual_student_records.txt. The contents should contain 11 students and contain the following: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Demetrius,Austin,daustin,Curabitur.egestas.nunc@placeratorcilacus.co.uk,MMlS+rEiw/l1nwKm2Vw3WLJGtP7iOZV7LU/uRuJhcMQ=,18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Lane,Berg,lberg,sociis@non.org,MMlS+rEiw/l1nwKm2Vw3WLJGtP7iOZV7LU/uRuJhcMQ=,14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Raymond,Brennan,rbrennan,litora.torquent@pellentesquemassalobortis.ca,MMlS+rEiw/l1nwKm2Vw3WLJGtP7iOZV7LU/uRuJhcMQ=,12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Emerald,Frost,efrost,adipiscing@acipsumPhasellus.edu,MMlS+rEiw/l1nwKm2Vw3WLJGtP7iOZV7LU/uRuJhcMQ=,3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Shannon,Hansen,shansen,convallis.est.vitae@arcu.ca,MMlS+rEiw/l1nwKm2Vw3WLJGtP7iOZV7LU/uRuJhcMQ=,14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Althea,Hicks,ahicks,Phasellus.dapibus@luctusfelis.com,MMlS+rEiw/l1nwKm2Vw3WLJGtP7iOZV7LU/uRuJhcMQ=,11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Zahir,King,zking,orci.Donec@ametmassaQuisque.com,MMlS+rEiw/l1nwKm2Vw3WLJGtP7iOZV7LU/uRuJhcMQ=,15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first,last,flast,first_last@ncsu.edu,MMlS+rEiw/l1nwKm2Vw3WLJGtP7iOZV7LU/uRuJhcMQ=,15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Dylan,Nolan,dnolan,placerat.Cras.dictum@dictum.net,MMlS+rEiw/l1nwKm2Vw3WLJGtP7iOZV7LU/uRuJhcMQ=,5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Cassandra,Schwartz,cschwartz,semper@imperdietornare.co.uk,MMlS+rEiw/l1nwKm2Vw3WLJGtP7iOZV7LU/uRuJhcMQ=,4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Griffith,Stone,gstone,porta@magnamalesuadavel.net,MMlS+rEiw/l1nwKm2Vw3WLJGtP7iOZV7LU/uRuJhcMQ=,17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36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Upon opening actual_student_records.txt on the file system, the contents of the file are as follows: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Demetrius,Austin,daustin,Curabitur.egestas.nunc@placeratorcilacus.co.uk,MMlS+rEiw/l1nwKm2Vw3WLJGtP7iOZV7LU/uRuJhcMQ=,18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Lane,Berg,lberg,sociis@non.org,MMlS+rEiw/l1nwKm2Vw3WLJGtP7iOZV7LU/uRuJhcMQ=,14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Raymond,Brennan,rbrennan,litora.torquent@pellentesquemassalobortis.ca,MMlS+rEiw/l1nwKm2Vw3WLJGtP7iOZV7LU/uRuJhcMQ=,12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Emerald,Frost,efrost,adipiscing@acipsumPhasellus.edu,MMlS+rEiw/l1nwKm2Vw3WLJGtP7iOZV7LU/uRuJhcMQ=,3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Shannon,Hansen,shansen,convallis.est.vitae@arcu.ca,MMlS+rEiw/l1nwKm2Vw3WLJGtP7iOZV7LU/uRuJhcMQ=,14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Althea,Hicks,ahicks,Phasellus.dapibus@luctusfelis.com,MMlS+rEiw/l1nwKm2Vw3WLJGtP7iOZV7LU/uRuJhcMQ=,11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Zahir,King,zking,orci.Donec@ametmassaQuisque.com,MMlS+rEiw/l1nwKm2Vw3WLJGtP7iOZV7LU/uRuJhcMQ=,15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first,last,flast,first_last@ncsu.edu,MMlS+rEiw/l1nwKm2Vw3WLJGtP7iOZV7LU/uRuJhcMQ=,15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Dylan,Nolan,dnolan,placerat.Cras.dictum@dictum.net,MMlS+rEiw/l1nwKm2Vw3WLJGtP7iOZV7LU/uRuJhcMQ=,5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Cassandra,Schwartz,cschwartz,semper@imperdietornare.co.uk,MMlS+rEiw/l1nwKm2Vw3WLJGtP7iOZV7LU/uRuJhcMQ=,4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Griffith,Stone,gstone,porta@magnamalesuadavel.net,MMlS+rEiw/l1nwKm2Vw3WLJGtP7iOZV7LU/uRuJhcMQ=,17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UnmatchingPasswords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attempts to add a student wherein the password and repeated password do not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 passes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FileChooser dialog, go to “test-files/student_records.txt” in File Name field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Student Information section: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flast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wp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“Passwords do not match”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window with the message “Passwords do not match”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NoFirstName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inputs a null or empty string as a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 passes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FileChooser dialog, go to “test-files/student_records.txt” in File Name field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following in the Student Information section: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ins w:author="Aidan Costello" w:id="0" w:date="2022-09-24T04:45:09Z">
              <w:r w:rsidDel="00000000" w:rsidR="00000000" w:rsidRPr="00000000">
                <w:rPr>
                  <w:rtl w:val="0"/>
                </w:rPr>
                <w:t xml:space="preserve">&lt;Leave blank&gt;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last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flast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“Invalid first name”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window with the message “Invalid first name”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NoLastName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inputs a null or empty string as a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 passes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FileChooser dialog, go to “test-files/student_records.txt” in File Name field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following in the Student Information section: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ins w:author="Aidan Costello" w:id="1" w:date="2022-09-24T04:45:06Z">
              <w:r w:rsidDel="00000000" w:rsidR="00000000" w:rsidRPr="00000000">
                <w:rPr>
                  <w:rtl w:val="0"/>
                </w:rPr>
                <w:t xml:space="preserve">&lt;Leave blank&gt;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flast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hyperlink r:id="rId1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“Invalid last name”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window with the message “Invalid last name”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Student Directory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UC2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GUI of directory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1, Test 4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or more students must still be displayed in directory GUI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New Student Directory button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rows of Student Directory are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rows of students are cleared so Student Directory has no entries.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NoId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a null or empty string as the 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4 passes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FileChooser dialog, go to “test-files/student_records.txt” in File Name field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Select button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following in the Student Information section: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last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pPrChange w:author="Aidan Costello" w:id="0" w:date="2022-09-24T04:44:49Z">
                <w:pPr>
                  <w:widowControl w:val="0"/>
                  <w:numPr>
                    <w:ilvl w:val="1"/>
                    <w:numId w:val="7"/>
                  </w:numPr>
                  <w:spacing w:line="240" w:lineRule="auto"/>
                  <w:ind w:left="1440" w:hanging="360"/>
                </w:pPr>
              </w:pPrChange>
            </w:pPr>
            <w:ins w:author="Aidan Costello" w:id="2" w:date="2022-09-24T04:44:23Z">
              <w:r w:rsidDel="00000000" w:rsidR="00000000" w:rsidRPr="00000000">
                <w:rPr>
                  <w:color w:val="666666"/>
                  <w:rtl w:val="0"/>
                  <w:rPrChange w:author="Aidan Costello" w:id="3" w:date="2022-09-24T04:44:49Z">
                    <w:rPr/>
                  </w:rPrChange>
                </w:rPr>
                <w:t xml:space="preserve">&lt;Leave blank&gt;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hyperlink r:id="rId1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first_last@ncsu.edu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pw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Add Student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“Invalid id”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window with the message “Invalid id” appears.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first_last@ncsu.edu" TargetMode="External"/><Relationship Id="rId10" Type="http://schemas.openxmlformats.org/officeDocument/2006/relationships/hyperlink" Target="mailto:first_last@ncsu.edu" TargetMode="External"/><Relationship Id="rId12" Type="http://schemas.openxmlformats.org/officeDocument/2006/relationships/hyperlink" Target="mailto:first_last@ncsu.edu" TargetMode="External"/><Relationship Id="rId9" Type="http://schemas.openxmlformats.org/officeDocument/2006/relationships/hyperlink" Target="mailto:first_last@nc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first_last@ncsu.edu" TargetMode="External"/><Relationship Id="rId7" Type="http://schemas.openxmlformats.org/officeDocument/2006/relationships/hyperlink" Target="mailto:first_last@ncsu.edu" TargetMode="External"/><Relationship Id="rId8" Type="http://schemas.openxmlformats.org/officeDocument/2006/relationships/hyperlink" Target="mailto:first_last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